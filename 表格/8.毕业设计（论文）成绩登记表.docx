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065F" w:rsidRDefault="00686C5B" w:rsidP="0042065F">
      <w:pPr>
        <w:spacing w:line="560" w:lineRule="exact"/>
        <w:ind w:firstLineChars="795" w:firstLine="3005"/>
        <w:rPr>
          <w:ins w:id="0" w:author="微软用户" w:date="2016-10-18T16:51:00Z"/>
          <w:rFonts w:ascii="方正小标宋简体" w:eastAsia="方正小标宋简体"/>
          <w:sz w:val="36"/>
          <w:szCs w:val="36"/>
        </w:rPr>
        <w:pPrChange w:id="1" w:author="微软用户" w:date="2016-10-19T11:08:00Z">
          <w:pPr>
            <w:ind w:firstLineChars="900" w:firstLine="3401"/>
          </w:pPr>
        </w:pPrChange>
      </w:pPr>
      <w:ins w:id="2" w:author="微软用户" w:date="2016-10-18T16:51:00Z">
        <w:r w:rsidRPr="002A3E30">
          <w:rPr>
            <w:rFonts w:ascii="方正小标宋简体" w:eastAsia="方正小标宋简体" w:hint="eastAsia"/>
            <w:sz w:val="36"/>
            <w:szCs w:val="36"/>
          </w:rPr>
          <w:t>西安电子科技大学</w:t>
        </w:r>
      </w:ins>
    </w:p>
    <w:p w:rsidR="0042065F" w:rsidRPr="0042065F" w:rsidRDefault="00D93A30" w:rsidP="0042065F">
      <w:pPr>
        <w:spacing w:line="560" w:lineRule="exact"/>
        <w:ind w:firstLineChars="550" w:firstLine="2079"/>
        <w:rPr>
          <w:ins w:id="3" w:author="微软用户" w:date="2016-10-18T16:51:00Z"/>
          <w:rFonts w:ascii="方正小标宋简体" w:eastAsia="方正小标宋简体"/>
          <w:bCs/>
          <w:sz w:val="36"/>
          <w:szCs w:val="36"/>
          <w:rPrChange w:id="4" w:author="微软用户" w:date="2016-10-19T11:07:00Z">
            <w:rPr>
              <w:ins w:id="5" w:author="微软用户" w:date="2016-10-18T16:51:00Z"/>
              <w:b/>
              <w:bCs/>
              <w:sz w:val="48"/>
            </w:rPr>
          </w:rPrChange>
        </w:rPr>
        <w:pPrChange w:id="6" w:author="微软用户" w:date="2016-10-19T11:08:00Z">
          <w:pPr>
            <w:ind w:firstLineChars="300" w:firstLine="1446"/>
          </w:pPr>
        </w:pPrChange>
      </w:pPr>
      <w:ins w:id="7" w:author="微软用户" w:date="2016-10-18T16:51:00Z">
        <w:r w:rsidRPr="00D93A30">
          <w:rPr>
            <w:rFonts w:ascii="方正小标宋简体" w:eastAsia="方正小标宋简体" w:hint="eastAsia"/>
            <w:bCs/>
            <w:sz w:val="36"/>
            <w:szCs w:val="36"/>
            <w:rPrChange w:id="8" w:author="微软用户" w:date="2016-10-19T11:07:00Z">
              <w:rPr>
                <w:rFonts w:hint="eastAsia"/>
                <w:b/>
                <w:bCs/>
                <w:sz w:val="48"/>
              </w:rPr>
            </w:rPrChange>
          </w:rPr>
          <w:t>毕业设计（论文）成绩登记表</w:t>
        </w:r>
      </w:ins>
    </w:p>
    <w:p w:rsidR="00686C5B" w:rsidRDefault="00686C5B" w:rsidP="00686C5B">
      <w:pPr>
        <w:ind w:firstLineChars="300" w:firstLine="723"/>
        <w:rPr>
          <w:ins w:id="9" w:author="微软用户" w:date="2016-10-18T16:51:00Z"/>
          <w:sz w:val="24"/>
        </w:rPr>
      </w:pPr>
      <w:ins w:id="10" w:author="微软用户" w:date="2016-10-18T16:51:00Z">
        <w:r>
          <w:rPr>
            <w:rFonts w:hint="eastAsia"/>
            <w:b/>
            <w:bCs/>
            <w:sz w:val="24"/>
          </w:rPr>
          <w:t xml:space="preserve">                                                   </w:t>
        </w:r>
      </w:ins>
    </w:p>
    <w:tbl>
      <w:tblPr>
        <w:tblW w:w="9498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  <w:tblPrChange w:id="11" w:author="微软用户" w:date="2016-10-19T11:08:00Z">
          <w:tblPr>
            <w:tblW w:w="0" w:type="auto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000" w:firstRow="0" w:lastRow="0" w:firstColumn="0" w:lastColumn="0" w:noHBand="0" w:noVBand="0"/>
          </w:tblPr>
        </w:tblPrChange>
      </w:tblPr>
      <w:tblGrid>
        <w:gridCol w:w="1521"/>
        <w:gridCol w:w="1243"/>
        <w:gridCol w:w="415"/>
        <w:gridCol w:w="412"/>
        <w:gridCol w:w="1555"/>
        <w:gridCol w:w="997"/>
        <w:gridCol w:w="1286"/>
        <w:gridCol w:w="2069"/>
        <w:tblGridChange w:id="12">
          <w:tblGrid>
            <w:gridCol w:w="318"/>
            <w:gridCol w:w="1203"/>
            <w:gridCol w:w="30"/>
            <w:gridCol w:w="1213"/>
            <w:gridCol w:w="415"/>
            <w:gridCol w:w="412"/>
            <w:gridCol w:w="1463"/>
            <w:gridCol w:w="92"/>
            <w:gridCol w:w="920"/>
            <w:gridCol w:w="77"/>
            <w:gridCol w:w="1286"/>
            <w:gridCol w:w="1411"/>
            <w:gridCol w:w="658"/>
          </w:tblGrid>
        </w:tblGridChange>
      </w:tblGrid>
      <w:tr w:rsidR="00686C5B" w:rsidTr="00356A2A">
        <w:trPr>
          <w:trHeight w:val="616"/>
          <w:ins w:id="13" w:author="微软用户" w:date="2016-10-18T16:51:00Z"/>
          <w:trPrChange w:id="14" w:author="微软用户" w:date="2016-10-19T11:08:00Z">
            <w:trPr>
              <w:gridBefore w:val="1"/>
              <w:gridAfter w:val="0"/>
              <w:trHeight w:val="616"/>
            </w:trPr>
          </w:trPrChange>
        </w:trPr>
        <w:tc>
          <w:tcPr>
            <w:tcW w:w="1551" w:type="dxa"/>
            <w:vAlign w:val="center"/>
            <w:tcPrChange w:id="15" w:author="微软用户" w:date="2016-10-19T11:08:00Z">
              <w:tcPr>
                <w:tcW w:w="1327" w:type="dxa"/>
                <w:gridSpan w:val="2"/>
                <w:vAlign w:val="center"/>
              </w:tcPr>
            </w:tcPrChange>
          </w:tcPr>
          <w:p w:rsidR="00686C5B" w:rsidRPr="00AC2B85" w:rsidRDefault="00686C5B" w:rsidP="00356A2A">
            <w:pPr>
              <w:jc w:val="center"/>
              <w:rPr>
                <w:ins w:id="16" w:author="微软用户" w:date="2016-10-18T16:51:00Z"/>
                <w:b/>
                <w:sz w:val="24"/>
              </w:rPr>
            </w:pPr>
            <w:ins w:id="17" w:author="微软用户" w:date="2016-10-18T16:51:00Z">
              <w:r w:rsidRPr="00AC2B85">
                <w:rPr>
                  <w:rFonts w:hint="eastAsia"/>
                  <w:b/>
                  <w:sz w:val="24"/>
                </w:rPr>
                <w:t>学</w:t>
              </w:r>
              <w:r w:rsidRPr="00AC2B85">
                <w:rPr>
                  <w:rFonts w:hint="eastAsia"/>
                  <w:b/>
                  <w:sz w:val="24"/>
                </w:rPr>
                <w:t xml:space="preserve">    </w:t>
              </w:r>
              <w:r w:rsidRPr="00AC2B85">
                <w:rPr>
                  <w:rFonts w:hint="eastAsia"/>
                  <w:b/>
                  <w:sz w:val="24"/>
                </w:rPr>
                <w:t>院</w:t>
              </w:r>
            </w:ins>
          </w:p>
        </w:tc>
        <w:tc>
          <w:tcPr>
            <w:tcW w:w="3503" w:type="dxa"/>
            <w:gridSpan w:val="4"/>
            <w:vAlign w:val="center"/>
            <w:tcPrChange w:id="18" w:author="微软用户" w:date="2016-10-19T11:08:00Z">
              <w:tcPr>
                <w:tcW w:w="3821" w:type="dxa"/>
                <w:gridSpan w:val="4"/>
                <w:vAlign w:val="center"/>
              </w:tcPr>
            </w:tcPrChange>
          </w:tcPr>
          <w:p w:rsidR="00686C5B" w:rsidRPr="00AC2B85" w:rsidRDefault="006339C7" w:rsidP="00356A2A">
            <w:pPr>
              <w:jc w:val="center"/>
              <w:rPr>
                <w:ins w:id="19" w:author="微软用户" w:date="2016-10-18T16:51:00Z"/>
                <w:sz w:val="24"/>
              </w:rPr>
            </w:pPr>
            <w:r>
              <w:rPr>
                <w:rFonts w:hint="eastAsia"/>
                <w:sz w:val="24"/>
              </w:rPr>
              <w:t>软件学院</w:t>
            </w:r>
          </w:p>
        </w:tc>
        <w:tc>
          <w:tcPr>
            <w:tcW w:w="1012" w:type="dxa"/>
            <w:vAlign w:val="center"/>
            <w:tcPrChange w:id="20" w:author="微软用户" w:date="2016-10-19T11:08:00Z">
              <w:tcPr>
                <w:tcW w:w="1080" w:type="dxa"/>
                <w:gridSpan w:val="2"/>
                <w:vAlign w:val="center"/>
              </w:tcPr>
            </w:tcPrChange>
          </w:tcPr>
          <w:p w:rsidR="00686C5B" w:rsidRPr="00AC2B85" w:rsidRDefault="00686C5B" w:rsidP="00356A2A">
            <w:pPr>
              <w:jc w:val="center"/>
              <w:rPr>
                <w:ins w:id="21" w:author="微软用户" w:date="2016-10-18T16:51:00Z"/>
                <w:b/>
                <w:sz w:val="24"/>
              </w:rPr>
            </w:pPr>
            <w:ins w:id="22" w:author="微软用户" w:date="2016-10-18T16:51:00Z">
              <w:r w:rsidRPr="00AC2B85">
                <w:rPr>
                  <w:rFonts w:hint="eastAsia"/>
                  <w:b/>
                  <w:sz w:val="24"/>
                </w:rPr>
                <w:t>专</w:t>
              </w:r>
              <w:r w:rsidRPr="00AC2B85">
                <w:rPr>
                  <w:rFonts w:hint="eastAsia"/>
                  <w:b/>
                  <w:sz w:val="24"/>
                </w:rPr>
                <w:t xml:space="preserve">  </w:t>
              </w:r>
              <w:r w:rsidRPr="00AC2B85">
                <w:rPr>
                  <w:rFonts w:hint="eastAsia"/>
                  <w:b/>
                  <w:sz w:val="24"/>
                </w:rPr>
                <w:t>业</w:t>
              </w:r>
            </w:ins>
          </w:p>
        </w:tc>
        <w:tc>
          <w:tcPr>
            <w:tcW w:w="3432" w:type="dxa"/>
            <w:gridSpan w:val="2"/>
            <w:vAlign w:val="center"/>
            <w:tcPrChange w:id="23" w:author="微软用户" w:date="2016-10-19T11:08:00Z">
              <w:tcPr>
                <w:tcW w:w="3059" w:type="dxa"/>
                <w:gridSpan w:val="3"/>
                <w:vAlign w:val="center"/>
              </w:tcPr>
            </w:tcPrChange>
          </w:tcPr>
          <w:p w:rsidR="00686C5B" w:rsidRPr="00AC2B85" w:rsidRDefault="006339C7" w:rsidP="00356A2A">
            <w:pPr>
              <w:jc w:val="center"/>
              <w:rPr>
                <w:ins w:id="24" w:author="微软用户" w:date="2016-10-18T16:51:00Z"/>
                <w:sz w:val="24"/>
              </w:rPr>
            </w:pPr>
            <w:r>
              <w:rPr>
                <w:rFonts w:hint="eastAsia"/>
                <w:sz w:val="24"/>
              </w:rPr>
              <w:t>软件工程</w:t>
            </w:r>
          </w:p>
        </w:tc>
      </w:tr>
      <w:tr w:rsidR="006339C7" w:rsidTr="00356A2A">
        <w:trPr>
          <w:trHeight w:val="610"/>
          <w:ins w:id="25" w:author="微软用户" w:date="2016-10-18T16:51:00Z"/>
        </w:trPr>
        <w:tc>
          <w:tcPr>
            <w:tcW w:w="1551" w:type="dxa"/>
            <w:vAlign w:val="center"/>
          </w:tcPr>
          <w:p w:rsidR="00686C5B" w:rsidRPr="00AC2B85" w:rsidRDefault="00686C5B" w:rsidP="00356A2A">
            <w:pPr>
              <w:jc w:val="center"/>
              <w:rPr>
                <w:ins w:id="26" w:author="微软用户" w:date="2016-10-18T16:51:00Z"/>
                <w:b/>
                <w:sz w:val="24"/>
              </w:rPr>
            </w:pPr>
            <w:ins w:id="27" w:author="微软用户" w:date="2016-10-18T16:51:00Z">
              <w:r w:rsidRPr="00AC2B85">
                <w:rPr>
                  <w:rFonts w:hint="eastAsia"/>
                  <w:b/>
                  <w:sz w:val="24"/>
                </w:rPr>
                <w:t>姓</w:t>
              </w:r>
              <w:r w:rsidRPr="00AC2B85">
                <w:rPr>
                  <w:rFonts w:hint="eastAsia"/>
                  <w:b/>
                  <w:sz w:val="24"/>
                </w:rPr>
                <w:t xml:space="preserve">    </w:t>
              </w:r>
              <w:r w:rsidRPr="00AC2B85">
                <w:rPr>
                  <w:rFonts w:hint="eastAsia"/>
                  <w:b/>
                  <w:sz w:val="24"/>
                </w:rPr>
                <w:t>名</w:t>
              </w:r>
            </w:ins>
          </w:p>
        </w:tc>
        <w:tc>
          <w:tcPr>
            <w:tcW w:w="1266" w:type="dxa"/>
            <w:vAlign w:val="center"/>
          </w:tcPr>
          <w:p w:rsidR="00686C5B" w:rsidRPr="00AC2B85" w:rsidRDefault="006339C7" w:rsidP="00356A2A">
            <w:pPr>
              <w:jc w:val="center"/>
              <w:rPr>
                <w:ins w:id="28" w:author="微软用户" w:date="2016-10-18T16:51:00Z"/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何镓钧</w:t>
            </w:r>
          </w:p>
        </w:tc>
        <w:tc>
          <w:tcPr>
            <w:tcW w:w="838" w:type="dxa"/>
            <w:gridSpan w:val="2"/>
            <w:vAlign w:val="center"/>
          </w:tcPr>
          <w:p w:rsidR="00686C5B" w:rsidRPr="00AC2B85" w:rsidRDefault="00686C5B" w:rsidP="00356A2A">
            <w:pPr>
              <w:jc w:val="center"/>
              <w:rPr>
                <w:ins w:id="29" w:author="微软用户" w:date="2016-10-18T16:51:00Z"/>
                <w:b/>
                <w:sz w:val="24"/>
              </w:rPr>
            </w:pPr>
            <w:ins w:id="30" w:author="微软用户" w:date="2016-10-18T16:51:00Z">
              <w:r w:rsidRPr="00AC2B85">
                <w:rPr>
                  <w:rFonts w:hint="eastAsia"/>
                  <w:b/>
                  <w:sz w:val="24"/>
                </w:rPr>
                <w:t>学</w:t>
              </w:r>
              <w:r w:rsidRPr="00AC2B85">
                <w:rPr>
                  <w:rFonts w:hint="eastAsia"/>
                  <w:b/>
                  <w:sz w:val="24"/>
                </w:rPr>
                <w:t xml:space="preserve"> </w:t>
              </w:r>
              <w:r w:rsidRPr="00AC2B85">
                <w:rPr>
                  <w:rFonts w:hint="eastAsia"/>
                  <w:b/>
                  <w:sz w:val="24"/>
                </w:rPr>
                <w:t>号</w:t>
              </w:r>
            </w:ins>
          </w:p>
        </w:tc>
        <w:tc>
          <w:tcPr>
            <w:tcW w:w="1399" w:type="dxa"/>
            <w:vAlign w:val="center"/>
          </w:tcPr>
          <w:p w:rsidR="00686C5B" w:rsidRPr="00AC2B85" w:rsidRDefault="006339C7" w:rsidP="00356A2A">
            <w:pPr>
              <w:jc w:val="center"/>
              <w:rPr>
                <w:ins w:id="31" w:author="微软用户" w:date="2016-10-18T16:51:00Z"/>
                <w:sz w:val="24"/>
              </w:rPr>
            </w:pPr>
            <w:r>
              <w:rPr>
                <w:rFonts w:hint="eastAsia"/>
                <w:sz w:val="24"/>
              </w:rPr>
              <w:t>13130120111</w:t>
            </w:r>
          </w:p>
        </w:tc>
        <w:tc>
          <w:tcPr>
            <w:tcW w:w="1012" w:type="dxa"/>
            <w:vAlign w:val="center"/>
          </w:tcPr>
          <w:p w:rsidR="00686C5B" w:rsidRPr="00AC2B85" w:rsidRDefault="00686C5B" w:rsidP="00356A2A">
            <w:pPr>
              <w:jc w:val="center"/>
              <w:rPr>
                <w:ins w:id="32" w:author="微软用户" w:date="2016-10-18T16:51:00Z"/>
                <w:b/>
                <w:sz w:val="24"/>
              </w:rPr>
            </w:pPr>
            <w:ins w:id="33" w:author="微软用户" w:date="2016-10-18T16:51:00Z">
              <w:r w:rsidRPr="00AC2B85">
                <w:rPr>
                  <w:rFonts w:hint="eastAsia"/>
                  <w:b/>
                  <w:sz w:val="24"/>
                </w:rPr>
                <w:t>成</w:t>
              </w:r>
              <w:r w:rsidRPr="00AC2B85">
                <w:rPr>
                  <w:rFonts w:hint="eastAsia"/>
                  <w:b/>
                  <w:sz w:val="24"/>
                </w:rPr>
                <w:t xml:space="preserve">  </w:t>
              </w:r>
              <w:r w:rsidRPr="00AC2B85">
                <w:rPr>
                  <w:rFonts w:hint="eastAsia"/>
                  <w:b/>
                  <w:sz w:val="24"/>
                </w:rPr>
                <w:t>绩</w:t>
              </w:r>
            </w:ins>
          </w:p>
        </w:tc>
        <w:tc>
          <w:tcPr>
            <w:tcW w:w="3432" w:type="dxa"/>
            <w:gridSpan w:val="2"/>
            <w:vAlign w:val="center"/>
          </w:tcPr>
          <w:p w:rsidR="00686C5B" w:rsidRPr="00AC2B85" w:rsidRDefault="00686C5B" w:rsidP="00356A2A">
            <w:pPr>
              <w:jc w:val="center"/>
              <w:rPr>
                <w:ins w:id="34" w:author="微软用户" w:date="2016-10-18T16:51:00Z"/>
                <w:sz w:val="24"/>
              </w:rPr>
            </w:pPr>
          </w:p>
        </w:tc>
      </w:tr>
      <w:tr w:rsidR="00686C5B" w:rsidTr="00356A2A">
        <w:trPr>
          <w:cantSplit/>
          <w:trHeight w:val="618"/>
          <w:ins w:id="35" w:author="微软用户" w:date="2016-10-18T16:51:00Z"/>
          <w:trPrChange w:id="36" w:author="微软用户" w:date="2016-10-19T11:08:00Z">
            <w:trPr>
              <w:gridBefore w:val="1"/>
              <w:gridAfter w:val="0"/>
              <w:cantSplit/>
              <w:trHeight w:val="618"/>
            </w:trPr>
          </w:trPrChange>
        </w:trPr>
        <w:tc>
          <w:tcPr>
            <w:tcW w:w="1551" w:type="dxa"/>
            <w:vAlign w:val="center"/>
            <w:tcPrChange w:id="37" w:author="微软用户" w:date="2016-10-19T11:08:00Z">
              <w:tcPr>
                <w:tcW w:w="1327" w:type="dxa"/>
                <w:gridSpan w:val="2"/>
                <w:vAlign w:val="center"/>
              </w:tcPr>
            </w:tcPrChange>
          </w:tcPr>
          <w:p w:rsidR="00686C5B" w:rsidRPr="00AC2B85" w:rsidRDefault="00686C5B" w:rsidP="00356A2A">
            <w:pPr>
              <w:jc w:val="center"/>
              <w:rPr>
                <w:ins w:id="38" w:author="微软用户" w:date="2016-10-18T16:51:00Z"/>
                <w:b/>
                <w:sz w:val="24"/>
              </w:rPr>
            </w:pPr>
            <w:ins w:id="39" w:author="微软用户" w:date="2016-10-18T16:51:00Z">
              <w:r w:rsidRPr="00AC2B85">
                <w:rPr>
                  <w:rFonts w:hint="eastAsia"/>
                  <w:b/>
                  <w:sz w:val="24"/>
                </w:rPr>
                <w:t>题目名称</w:t>
              </w:r>
            </w:ins>
          </w:p>
        </w:tc>
        <w:tc>
          <w:tcPr>
            <w:tcW w:w="7947" w:type="dxa"/>
            <w:gridSpan w:val="7"/>
            <w:vAlign w:val="center"/>
            <w:tcPrChange w:id="40" w:author="微软用户" w:date="2016-10-19T11:08:00Z">
              <w:tcPr>
                <w:tcW w:w="7960" w:type="dxa"/>
                <w:gridSpan w:val="9"/>
                <w:vAlign w:val="center"/>
              </w:tcPr>
            </w:tcPrChange>
          </w:tcPr>
          <w:p w:rsidR="00686C5B" w:rsidRPr="00AC2B85" w:rsidRDefault="006339C7" w:rsidP="00356A2A">
            <w:pPr>
              <w:jc w:val="center"/>
              <w:rPr>
                <w:ins w:id="41" w:author="微软用户" w:date="2016-10-18T16:51:00Z"/>
                <w:sz w:val="24"/>
              </w:rPr>
            </w:pPr>
            <w:r>
              <w:rPr>
                <w:rFonts w:hint="eastAsia"/>
                <w:sz w:val="24"/>
              </w:rPr>
              <w:t>香水网上直销系统的设计与实现</w:t>
            </w:r>
          </w:p>
        </w:tc>
      </w:tr>
      <w:tr w:rsidR="006339C7" w:rsidTr="00356A2A">
        <w:trPr>
          <w:trHeight w:val="613"/>
          <w:ins w:id="42" w:author="微软用户" w:date="2016-10-18T16:51:00Z"/>
        </w:trPr>
        <w:tc>
          <w:tcPr>
            <w:tcW w:w="1551" w:type="dxa"/>
            <w:vAlign w:val="center"/>
          </w:tcPr>
          <w:p w:rsidR="00686C5B" w:rsidRPr="00AC2B85" w:rsidRDefault="00686C5B" w:rsidP="00356A2A">
            <w:pPr>
              <w:jc w:val="center"/>
              <w:rPr>
                <w:ins w:id="43" w:author="微软用户" w:date="2016-10-18T16:51:00Z"/>
                <w:b/>
                <w:sz w:val="24"/>
              </w:rPr>
            </w:pPr>
            <w:ins w:id="44" w:author="微软用户" w:date="2016-10-18T16:51:00Z">
              <w:r w:rsidRPr="00AC2B85">
                <w:rPr>
                  <w:rFonts w:hint="eastAsia"/>
                  <w:b/>
                  <w:sz w:val="24"/>
                </w:rPr>
                <w:t>指导教师</w:t>
              </w:r>
            </w:ins>
          </w:p>
        </w:tc>
        <w:tc>
          <w:tcPr>
            <w:tcW w:w="1685" w:type="dxa"/>
            <w:gridSpan w:val="2"/>
            <w:vAlign w:val="center"/>
          </w:tcPr>
          <w:p w:rsidR="00686C5B" w:rsidRPr="00AC2B85" w:rsidRDefault="006339C7" w:rsidP="00356A2A">
            <w:pPr>
              <w:jc w:val="center"/>
              <w:rPr>
                <w:ins w:id="45" w:author="微软用户" w:date="2016-10-18T16:51:00Z"/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郑展鹏</w:t>
            </w:r>
          </w:p>
        </w:tc>
        <w:tc>
          <w:tcPr>
            <w:tcW w:w="1818" w:type="dxa"/>
            <w:gridSpan w:val="2"/>
            <w:vAlign w:val="center"/>
          </w:tcPr>
          <w:p w:rsidR="00686C5B" w:rsidRPr="00AC2B85" w:rsidRDefault="00686C5B" w:rsidP="00356A2A">
            <w:pPr>
              <w:jc w:val="center"/>
              <w:rPr>
                <w:ins w:id="46" w:author="微软用户" w:date="2016-10-18T16:51:00Z"/>
                <w:sz w:val="24"/>
              </w:rPr>
            </w:pPr>
          </w:p>
        </w:tc>
        <w:tc>
          <w:tcPr>
            <w:tcW w:w="1012" w:type="dxa"/>
            <w:vAlign w:val="center"/>
          </w:tcPr>
          <w:p w:rsidR="00686C5B" w:rsidRPr="00AC2B85" w:rsidRDefault="00686C5B" w:rsidP="00356A2A">
            <w:pPr>
              <w:jc w:val="center"/>
              <w:rPr>
                <w:ins w:id="47" w:author="微软用户" w:date="2016-10-18T16:51:00Z"/>
                <w:b/>
                <w:sz w:val="24"/>
              </w:rPr>
            </w:pPr>
            <w:ins w:id="48" w:author="微软用户" w:date="2016-10-18T16:51:00Z">
              <w:r w:rsidRPr="00AC2B85">
                <w:rPr>
                  <w:rFonts w:hint="eastAsia"/>
                  <w:b/>
                  <w:sz w:val="24"/>
                </w:rPr>
                <w:t>职</w:t>
              </w:r>
              <w:r w:rsidRPr="00AC2B85">
                <w:rPr>
                  <w:rFonts w:hint="eastAsia"/>
                  <w:b/>
                  <w:sz w:val="24"/>
                </w:rPr>
                <w:t xml:space="preserve">  </w:t>
              </w:r>
              <w:r w:rsidRPr="00AC2B85">
                <w:rPr>
                  <w:rFonts w:hint="eastAsia"/>
                  <w:b/>
                  <w:sz w:val="24"/>
                </w:rPr>
                <w:t>称</w:t>
              </w:r>
            </w:ins>
          </w:p>
        </w:tc>
        <w:tc>
          <w:tcPr>
            <w:tcW w:w="1310" w:type="dxa"/>
            <w:vAlign w:val="center"/>
          </w:tcPr>
          <w:p w:rsidR="00686C5B" w:rsidRPr="00AC2B85" w:rsidRDefault="006339C7" w:rsidP="00356A2A">
            <w:pPr>
              <w:jc w:val="center"/>
              <w:rPr>
                <w:ins w:id="49" w:author="微软用户" w:date="2016-10-18T16:51:00Z"/>
                <w:sz w:val="24"/>
              </w:rPr>
            </w:pPr>
            <w:r>
              <w:rPr>
                <w:rFonts w:hint="eastAsia"/>
                <w:sz w:val="24"/>
              </w:rPr>
              <w:t>高工</w:t>
            </w:r>
            <w:bookmarkStart w:id="50" w:name="_GoBack"/>
            <w:bookmarkEnd w:id="50"/>
          </w:p>
        </w:tc>
        <w:tc>
          <w:tcPr>
            <w:tcW w:w="2122" w:type="dxa"/>
            <w:vAlign w:val="center"/>
          </w:tcPr>
          <w:p w:rsidR="00686C5B" w:rsidRPr="00AC2B85" w:rsidRDefault="00686C5B" w:rsidP="00356A2A">
            <w:pPr>
              <w:jc w:val="center"/>
              <w:rPr>
                <w:ins w:id="51" w:author="微软用户" w:date="2016-10-18T16:51:00Z"/>
                <w:sz w:val="24"/>
              </w:rPr>
            </w:pPr>
          </w:p>
        </w:tc>
      </w:tr>
      <w:tr w:rsidR="00686C5B" w:rsidTr="00356A2A">
        <w:trPr>
          <w:cantSplit/>
          <w:trHeight w:val="2936"/>
          <w:ins w:id="52" w:author="微软用户" w:date="2016-10-18T16:51:00Z"/>
          <w:trPrChange w:id="53" w:author="微软用户" w:date="2016-10-19T11:08:00Z">
            <w:trPr>
              <w:gridBefore w:val="1"/>
              <w:gridAfter w:val="0"/>
              <w:cantSplit/>
              <w:trHeight w:val="3583"/>
            </w:trPr>
          </w:trPrChange>
        </w:trPr>
        <w:tc>
          <w:tcPr>
            <w:tcW w:w="1551" w:type="dxa"/>
            <w:vAlign w:val="center"/>
            <w:tcPrChange w:id="54" w:author="微软用户" w:date="2016-10-19T11:08:00Z">
              <w:tcPr>
                <w:tcW w:w="1327" w:type="dxa"/>
                <w:gridSpan w:val="2"/>
                <w:vAlign w:val="center"/>
              </w:tcPr>
            </w:tcPrChange>
          </w:tcPr>
          <w:p w:rsidR="00686C5B" w:rsidRDefault="00686C5B" w:rsidP="00356A2A">
            <w:pPr>
              <w:jc w:val="center"/>
              <w:rPr>
                <w:sz w:val="24"/>
              </w:rPr>
            </w:pPr>
            <w:ins w:id="55" w:author="微软用户" w:date="2016-10-18T16:51:00Z">
              <w:r>
                <w:rPr>
                  <w:rFonts w:hint="eastAsia"/>
                  <w:sz w:val="24"/>
                </w:rPr>
                <w:t>答辩小组</w:t>
              </w:r>
            </w:ins>
          </w:p>
          <w:p w:rsidR="00686C5B" w:rsidRDefault="00686C5B" w:rsidP="00356A2A">
            <w:pPr>
              <w:jc w:val="center"/>
              <w:rPr>
                <w:ins w:id="56" w:author="微软用户" w:date="2016-10-18T16:51:00Z"/>
                <w:sz w:val="24"/>
              </w:rPr>
            </w:pPr>
            <w:ins w:id="57" w:author="微软用户" w:date="2016-10-18T16:51:00Z">
              <w:r>
                <w:rPr>
                  <w:rFonts w:hint="eastAsia"/>
                  <w:sz w:val="24"/>
                </w:rPr>
                <w:t>意见</w:t>
              </w:r>
            </w:ins>
          </w:p>
        </w:tc>
        <w:tc>
          <w:tcPr>
            <w:tcW w:w="7947" w:type="dxa"/>
            <w:gridSpan w:val="7"/>
            <w:tcPrChange w:id="58" w:author="微软用户" w:date="2016-10-19T11:08:00Z">
              <w:tcPr>
                <w:tcW w:w="7960" w:type="dxa"/>
                <w:gridSpan w:val="9"/>
              </w:tcPr>
            </w:tcPrChange>
          </w:tcPr>
          <w:p w:rsidR="00686C5B" w:rsidRDefault="00686C5B" w:rsidP="00356A2A">
            <w:pPr>
              <w:spacing w:line="360" w:lineRule="auto"/>
              <w:rPr>
                <w:ins w:id="59" w:author="微软用户" w:date="2016-10-18T16:51:00Z"/>
                <w:sz w:val="24"/>
              </w:rPr>
            </w:pPr>
          </w:p>
          <w:p w:rsidR="00686C5B" w:rsidRDefault="00686C5B" w:rsidP="00356A2A">
            <w:pPr>
              <w:spacing w:line="360" w:lineRule="auto"/>
              <w:rPr>
                <w:sz w:val="24"/>
              </w:rPr>
            </w:pPr>
          </w:p>
          <w:p w:rsidR="00686C5B" w:rsidRDefault="00686C5B" w:rsidP="00356A2A">
            <w:pPr>
              <w:spacing w:line="360" w:lineRule="auto"/>
              <w:rPr>
                <w:sz w:val="24"/>
              </w:rPr>
            </w:pPr>
          </w:p>
          <w:p w:rsidR="00686C5B" w:rsidRDefault="00686C5B" w:rsidP="00356A2A">
            <w:pPr>
              <w:spacing w:line="360" w:lineRule="auto"/>
              <w:rPr>
                <w:sz w:val="24"/>
              </w:rPr>
            </w:pPr>
          </w:p>
          <w:p w:rsidR="00686C5B" w:rsidRDefault="00686C5B" w:rsidP="00356A2A">
            <w:pPr>
              <w:spacing w:line="360" w:lineRule="auto"/>
              <w:rPr>
                <w:sz w:val="24"/>
              </w:rPr>
            </w:pPr>
          </w:p>
          <w:p w:rsidR="00686C5B" w:rsidRDefault="00686C5B" w:rsidP="00356A2A">
            <w:pPr>
              <w:spacing w:line="360" w:lineRule="auto"/>
              <w:rPr>
                <w:sz w:val="24"/>
              </w:rPr>
            </w:pPr>
          </w:p>
          <w:p w:rsidR="00686C5B" w:rsidRDefault="00686C5B" w:rsidP="00356A2A">
            <w:pPr>
              <w:spacing w:line="360" w:lineRule="auto"/>
              <w:rPr>
                <w:ins w:id="60" w:author="微软用户" w:date="2016-10-18T16:51:00Z"/>
                <w:sz w:val="24"/>
              </w:rPr>
            </w:pPr>
          </w:p>
          <w:p w:rsidR="00686C5B" w:rsidRDefault="00686C5B" w:rsidP="00356A2A">
            <w:pPr>
              <w:spacing w:line="360" w:lineRule="auto"/>
              <w:rPr>
                <w:ins w:id="61" w:author="微软用户" w:date="2016-10-18T16:51:00Z"/>
                <w:sz w:val="24"/>
              </w:rPr>
            </w:pPr>
          </w:p>
          <w:p w:rsidR="0042065F" w:rsidRDefault="00686C5B" w:rsidP="0042065F">
            <w:pPr>
              <w:spacing w:line="360" w:lineRule="auto"/>
              <w:ind w:firstLineChars="1200" w:firstLine="2880"/>
              <w:rPr>
                <w:ins w:id="62" w:author="微软用户" w:date="2016-10-18T16:51:00Z"/>
                <w:sz w:val="24"/>
              </w:rPr>
              <w:pPrChange w:id="63" w:author="微软用户" w:date="2016-10-18T16:56:00Z">
                <w:pPr>
                  <w:spacing w:line="360" w:lineRule="auto"/>
                </w:pPr>
              </w:pPrChange>
            </w:pPr>
            <w:ins w:id="64" w:author="微软用户" w:date="2016-10-18T16:51:00Z">
              <w:r>
                <w:rPr>
                  <w:rFonts w:hint="eastAsia"/>
                  <w:sz w:val="24"/>
                </w:rPr>
                <w:t>签名</w:t>
              </w:r>
              <w:r>
                <w:rPr>
                  <w:rFonts w:hint="eastAsia"/>
                  <w:sz w:val="24"/>
                </w:rPr>
                <w:t xml:space="preserve"> </w:t>
              </w:r>
              <w:r>
                <w:rPr>
                  <w:rFonts w:hint="eastAsia"/>
                  <w:sz w:val="24"/>
                  <w:u w:val="single"/>
                </w:rPr>
                <w:t xml:space="preserve">     </w:t>
              </w:r>
              <w:r>
                <w:rPr>
                  <w:sz w:val="24"/>
                  <w:u w:val="single"/>
                </w:rPr>
                <w:t xml:space="preserve">      </w:t>
              </w:r>
              <w:r>
                <w:rPr>
                  <w:rFonts w:hint="eastAsia"/>
                  <w:sz w:val="24"/>
                </w:rPr>
                <w:t xml:space="preserve">    </w:t>
              </w:r>
            </w:ins>
            <w:r w:rsidR="00061CEE">
              <w:rPr>
                <w:rFonts w:hint="eastAsia"/>
                <w:sz w:val="24"/>
              </w:rPr>
              <w:t>2017</w:t>
            </w:r>
            <w:ins w:id="65" w:author="微软用户" w:date="2016-10-18T16:51:00Z">
              <w:r>
                <w:rPr>
                  <w:rFonts w:hint="eastAsia"/>
                  <w:sz w:val="24"/>
                </w:rPr>
                <w:t>年</w:t>
              </w:r>
              <w:r>
                <w:rPr>
                  <w:rFonts w:hint="eastAsia"/>
                  <w:sz w:val="24"/>
                </w:rPr>
                <w:t xml:space="preserve"> </w:t>
              </w:r>
            </w:ins>
            <w:r w:rsidR="00061CEE">
              <w:rPr>
                <w:rFonts w:hint="eastAsia"/>
                <w:sz w:val="24"/>
              </w:rPr>
              <w:t>6</w:t>
            </w:r>
            <w:ins w:id="66" w:author="微软用户" w:date="2016-10-18T16:51:00Z">
              <w:r>
                <w:rPr>
                  <w:rFonts w:hint="eastAsia"/>
                  <w:sz w:val="24"/>
                </w:rPr>
                <w:t>月</w:t>
              </w:r>
            </w:ins>
            <w:r w:rsidR="00061CEE">
              <w:rPr>
                <w:rFonts w:hint="eastAsia"/>
                <w:sz w:val="24"/>
              </w:rPr>
              <w:t>6</w:t>
            </w:r>
            <w:ins w:id="67" w:author="微软用户" w:date="2016-10-18T16:51:00Z">
              <w:r>
                <w:rPr>
                  <w:rFonts w:hint="eastAsia"/>
                  <w:sz w:val="24"/>
                </w:rPr>
                <w:t>日</w:t>
              </w:r>
            </w:ins>
          </w:p>
        </w:tc>
      </w:tr>
      <w:tr w:rsidR="00686C5B" w:rsidTr="00356A2A">
        <w:trPr>
          <w:cantSplit/>
          <w:trHeight w:val="3429"/>
          <w:ins w:id="68" w:author="微软用户" w:date="2016-10-18T16:51:00Z"/>
          <w:trPrChange w:id="69" w:author="微软用户" w:date="2016-10-19T11:08:00Z">
            <w:trPr>
              <w:gridBefore w:val="1"/>
              <w:gridAfter w:val="0"/>
              <w:cantSplit/>
              <w:trHeight w:val="3429"/>
            </w:trPr>
          </w:trPrChange>
        </w:trPr>
        <w:tc>
          <w:tcPr>
            <w:tcW w:w="1551" w:type="dxa"/>
            <w:vAlign w:val="center"/>
            <w:tcPrChange w:id="70" w:author="微软用户" w:date="2016-10-19T11:08:00Z">
              <w:tcPr>
                <w:tcW w:w="1327" w:type="dxa"/>
                <w:gridSpan w:val="2"/>
                <w:vAlign w:val="center"/>
              </w:tcPr>
            </w:tcPrChange>
          </w:tcPr>
          <w:p w:rsidR="00686C5B" w:rsidRDefault="00686C5B" w:rsidP="00356A2A">
            <w:pPr>
              <w:jc w:val="center"/>
              <w:rPr>
                <w:ins w:id="71" w:author="微软用户" w:date="2016-10-18T16:51:00Z"/>
                <w:sz w:val="24"/>
              </w:rPr>
            </w:pPr>
            <w:ins w:id="72" w:author="微软用户" w:date="2016-10-18T16:51:00Z">
              <w:r>
                <w:rPr>
                  <w:rFonts w:hint="eastAsia"/>
                  <w:sz w:val="24"/>
                </w:rPr>
                <w:t>学院答辩委员会意见</w:t>
              </w:r>
            </w:ins>
          </w:p>
        </w:tc>
        <w:tc>
          <w:tcPr>
            <w:tcW w:w="7947" w:type="dxa"/>
            <w:gridSpan w:val="7"/>
            <w:tcPrChange w:id="73" w:author="微软用户" w:date="2016-10-19T11:08:00Z">
              <w:tcPr>
                <w:tcW w:w="7960" w:type="dxa"/>
                <w:gridSpan w:val="9"/>
              </w:tcPr>
            </w:tcPrChange>
          </w:tcPr>
          <w:p w:rsidR="00686C5B" w:rsidRDefault="00686C5B" w:rsidP="00356A2A">
            <w:pPr>
              <w:spacing w:line="360" w:lineRule="auto"/>
              <w:rPr>
                <w:ins w:id="74" w:author="微软用户" w:date="2016-10-18T16:51:00Z"/>
                <w:sz w:val="24"/>
              </w:rPr>
            </w:pPr>
          </w:p>
          <w:p w:rsidR="00686C5B" w:rsidRDefault="00686C5B" w:rsidP="00356A2A">
            <w:pPr>
              <w:spacing w:line="360" w:lineRule="auto"/>
              <w:rPr>
                <w:ins w:id="75" w:author="微软用户" w:date="2016-10-18T16:51:00Z"/>
                <w:sz w:val="24"/>
              </w:rPr>
            </w:pPr>
          </w:p>
          <w:p w:rsidR="00686C5B" w:rsidRDefault="00686C5B" w:rsidP="00356A2A">
            <w:pPr>
              <w:spacing w:line="360" w:lineRule="auto"/>
              <w:rPr>
                <w:sz w:val="24"/>
              </w:rPr>
            </w:pPr>
          </w:p>
          <w:p w:rsidR="00686C5B" w:rsidRDefault="00686C5B" w:rsidP="00356A2A">
            <w:pPr>
              <w:spacing w:line="360" w:lineRule="auto"/>
              <w:rPr>
                <w:sz w:val="24"/>
              </w:rPr>
            </w:pPr>
          </w:p>
          <w:p w:rsidR="00686C5B" w:rsidRDefault="00686C5B" w:rsidP="00356A2A">
            <w:pPr>
              <w:spacing w:line="360" w:lineRule="auto"/>
              <w:rPr>
                <w:sz w:val="24"/>
              </w:rPr>
            </w:pPr>
          </w:p>
          <w:p w:rsidR="00686C5B" w:rsidRDefault="00686C5B" w:rsidP="00356A2A">
            <w:pPr>
              <w:spacing w:line="360" w:lineRule="auto"/>
              <w:rPr>
                <w:ins w:id="76" w:author="微软用户" w:date="2016-10-18T16:51:00Z"/>
                <w:sz w:val="24"/>
              </w:rPr>
            </w:pPr>
          </w:p>
          <w:p w:rsidR="00686C5B" w:rsidRDefault="00686C5B" w:rsidP="00356A2A">
            <w:pPr>
              <w:spacing w:line="360" w:lineRule="auto"/>
              <w:rPr>
                <w:ins w:id="77" w:author="微软用户" w:date="2016-10-18T16:51:00Z"/>
                <w:sz w:val="24"/>
              </w:rPr>
            </w:pPr>
          </w:p>
          <w:p w:rsidR="00686C5B" w:rsidRDefault="00686C5B" w:rsidP="00356A2A">
            <w:pPr>
              <w:spacing w:line="360" w:lineRule="auto"/>
              <w:rPr>
                <w:ins w:id="78" w:author="微软用户" w:date="2016-10-18T16:51:00Z"/>
                <w:sz w:val="24"/>
              </w:rPr>
            </w:pPr>
          </w:p>
          <w:p w:rsidR="00686C5B" w:rsidRDefault="00686C5B" w:rsidP="00356A2A">
            <w:pPr>
              <w:spacing w:line="360" w:lineRule="auto"/>
              <w:rPr>
                <w:ins w:id="79" w:author="微软用户" w:date="2016-10-18T16:51:00Z"/>
                <w:sz w:val="24"/>
              </w:rPr>
            </w:pPr>
            <w:ins w:id="80" w:author="微软用户" w:date="2016-10-18T16:51:00Z">
              <w:r>
                <w:rPr>
                  <w:rFonts w:hint="eastAsia"/>
                  <w:sz w:val="24"/>
                </w:rPr>
                <w:t>答辩委员</w:t>
              </w:r>
            </w:ins>
          </w:p>
          <w:p w:rsidR="00686C5B" w:rsidRDefault="00686C5B" w:rsidP="00356A2A">
            <w:pPr>
              <w:spacing w:line="360" w:lineRule="auto"/>
              <w:rPr>
                <w:ins w:id="81" w:author="微软用户" w:date="2016-10-18T16:51:00Z"/>
                <w:sz w:val="24"/>
              </w:rPr>
            </w:pPr>
            <w:ins w:id="82" w:author="微软用户" w:date="2016-10-18T16:51:00Z">
              <w:r>
                <w:rPr>
                  <w:rFonts w:hint="eastAsia"/>
                  <w:sz w:val="24"/>
                </w:rPr>
                <w:t>会主任签名</w:t>
              </w:r>
              <w:r>
                <w:rPr>
                  <w:rFonts w:hint="eastAsia"/>
                  <w:sz w:val="24"/>
                </w:rPr>
                <w:t xml:space="preserve">   </w:t>
              </w:r>
              <w:r>
                <w:rPr>
                  <w:rFonts w:hint="eastAsia"/>
                  <w:sz w:val="24"/>
                  <w:u w:val="single"/>
                </w:rPr>
                <w:t xml:space="preserve">            </w:t>
              </w:r>
              <w:r>
                <w:rPr>
                  <w:rFonts w:hint="eastAsia"/>
                  <w:sz w:val="24"/>
                </w:rPr>
                <w:t xml:space="preserve">  </w:t>
              </w:r>
            </w:ins>
            <w:r>
              <w:rPr>
                <w:rFonts w:hint="eastAsia"/>
                <w:sz w:val="24"/>
              </w:rPr>
              <w:t xml:space="preserve">  </w:t>
            </w:r>
            <w:ins w:id="83" w:author="微软用户" w:date="2016-10-18T16:51:00Z">
              <w:r>
                <w:rPr>
                  <w:rFonts w:hint="eastAsia"/>
                  <w:sz w:val="24"/>
                </w:rPr>
                <w:t xml:space="preserve"> </w:t>
              </w:r>
              <w:r>
                <w:rPr>
                  <w:rFonts w:hint="eastAsia"/>
                  <w:sz w:val="24"/>
                </w:rPr>
                <w:t>（学院盖章）</w:t>
              </w:r>
            </w:ins>
            <w:r w:rsidR="00C456C7">
              <w:rPr>
                <w:rFonts w:hint="eastAsia"/>
                <w:sz w:val="24"/>
              </w:rPr>
              <w:t xml:space="preserve"> </w:t>
            </w:r>
            <w:ins w:id="84" w:author="微软用户" w:date="2016-10-18T16:51:00Z">
              <w:r>
                <w:rPr>
                  <w:rFonts w:hint="eastAsia"/>
                  <w:sz w:val="24"/>
                </w:rPr>
                <w:t xml:space="preserve"> </w:t>
              </w:r>
            </w:ins>
            <w:r w:rsidR="00312754">
              <w:rPr>
                <w:rFonts w:hint="eastAsia"/>
                <w:sz w:val="24"/>
              </w:rPr>
              <w:t>2017</w:t>
            </w:r>
            <w:ins w:id="85" w:author="微软用户" w:date="2016-10-18T16:51:00Z">
              <w:r>
                <w:rPr>
                  <w:rFonts w:hint="eastAsia"/>
                  <w:sz w:val="24"/>
                </w:rPr>
                <w:t>年</w:t>
              </w:r>
            </w:ins>
            <w:r w:rsidR="00312754">
              <w:rPr>
                <w:rFonts w:hint="eastAsia"/>
                <w:sz w:val="24"/>
              </w:rPr>
              <w:t>6</w:t>
            </w:r>
            <w:ins w:id="86" w:author="微软用户" w:date="2016-10-18T16:51:00Z">
              <w:r>
                <w:rPr>
                  <w:rFonts w:hint="eastAsia"/>
                  <w:sz w:val="24"/>
                </w:rPr>
                <w:t>月</w:t>
              </w:r>
            </w:ins>
            <w:r w:rsidR="00C456C7">
              <w:rPr>
                <w:rFonts w:hint="eastAsia"/>
                <w:sz w:val="24"/>
              </w:rPr>
              <w:t>7</w:t>
            </w:r>
            <w:ins w:id="87" w:author="微软用户" w:date="2016-10-18T16:51:00Z">
              <w:r>
                <w:rPr>
                  <w:rFonts w:hint="eastAsia"/>
                  <w:sz w:val="24"/>
                </w:rPr>
                <w:t>日</w:t>
              </w:r>
            </w:ins>
          </w:p>
        </w:tc>
      </w:tr>
    </w:tbl>
    <w:p w:rsidR="00686C5B" w:rsidRDefault="00686C5B" w:rsidP="00686C5B">
      <w:pPr>
        <w:rPr>
          <w:ins w:id="88" w:author="微软用户" w:date="2016-10-18T16:52:00Z"/>
          <w:szCs w:val="21"/>
        </w:rPr>
      </w:pPr>
      <w:ins w:id="89" w:author="微软用户" w:date="2016-10-18T16:51:00Z">
        <w:r w:rsidRPr="00684804">
          <w:rPr>
            <w:rFonts w:hint="eastAsia"/>
            <w:szCs w:val="21"/>
          </w:rPr>
          <w:t>注：学院、专业名均写全称</w:t>
        </w:r>
        <w:r>
          <w:rPr>
            <w:rFonts w:hint="eastAsia"/>
            <w:szCs w:val="21"/>
          </w:rPr>
          <w:t>；</w:t>
        </w:r>
      </w:ins>
    </w:p>
    <w:p w:rsidR="00C17EF0" w:rsidRPr="00686C5B" w:rsidRDefault="00C17EF0"/>
    <w:sectPr w:rsidR="00C17EF0" w:rsidRPr="00686C5B" w:rsidSect="00D93A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058A" w:rsidRDefault="00DE058A" w:rsidP="00686C5B">
      <w:r>
        <w:separator/>
      </w:r>
    </w:p>
  </w:endnote>
  <w:endnote w:type="continuationSeparator" w:id="0">
    <w:p w:rsidR="00DE058A" w:rsidRDefault="00DE058A" w:rsidP="00686C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小标宋简体">
    <w:altName w:val="Malgun Gothic Semilight"/>
    <w:charset w:val="86"/>
    <w:family w:val="script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058A" w:rsidRDefault="00DE058A" w:rsidP="00686C5B">
      <w:r>
        <w:separator/>
      </w:r>
    </w:p>
  </w:footnote>
  <w:footnote w:type="continuationSeparator" w:id="0">
    <w:p w:rsidR="00DE058A" w:rsidRDefault="00DE058A" w:rsidP="00686C5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86C5B"/>
    <w:rsid w:val="00061CEE"/>
    <w:rsid w:val="0019019F"/>
    <w:rsid w:val="00312754"/>
    <w:rsid w:val="0042065F"/>
    <w:rsid w:val="006339C7"/>
    <w:rsid w:val="00686C5B"/>
    <w:rsid w:val="00844BD2"/>
    <w:rsid w:val="00C17EF0"/>
    <w:rsid w:val="00C456C7"/>
    <w:rsid w:val="00D93A30"/>
    <w:rsid w:val="00DE058A"/>
    <w:rsid w:val="00EC0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B83720"/>
  <w15:docId w15:val="{5F1F3E53-601B-44A0-8E7D-864061697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93A3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686C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686C5B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686C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686C5B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19019F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19019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DA28E6-6794-41B1-9517-D8370FE739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44</Words>
  <Characters>257</Characters>
  <Application>Microsoft Office Word</Application>
  <DocSecurity>0</DocSecurity>
  <Lines>2</Lines>
  <Paragraphs>1</Paragraphs>
  <ScaleCrop>false</ScaleCrop>
  <Company>微软中国</Company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hjj</cp:lastModifiedBy>
  <cp:revision>8</cp:revision>
  <cp:lastPrinted>2017-05-23T11:12:00Z</cp:lastPrinted>
  <dcterms:created xsi:type="dcterms:W3CDTF">2016-12-16T02:21:00Z</dcterms:created>
  <dcterms:modified xsi:type="dcterms:W3CDTF">2017-05-27T09:42:00Z</dcterms:modified>
</cp:coreProperties>
</file>