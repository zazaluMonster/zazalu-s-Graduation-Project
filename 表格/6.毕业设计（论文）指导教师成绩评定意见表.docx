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82" w:rsidRDefault="002F619F" w:rsidP="00116282">
      <w:pPr>
        <w:spacing w:line="560" w:lineRule="exact"/>
        <w:ind w:firstLineChars="795" w:firstLine="3005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401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116282" w:rsidRPr="00116282" w:rsidRDefault="00B37D50" w:rsidP="00116282">
      <w:pPr>
        <w:spacing w:line="560" w:lineRule="exact"/>
        <w:jc w:val="center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B37D50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</w:t>
        </w:r>
        <w:r w:rsidR="000121DB" w:rsidRPr="000121DB">
          <w:rPr>
            <w:rFonts w:ascii="方正小标宋简体" w:eastAsia="方正小标宋简体" w:hint="eastAsia"/>
            <w:bCs/>
            <w:sz w:val="36"/>
            <w:szCs w:val="36"/>
          </w:rPr>
          <w:t>指导教师评定意见</w:t>
        </w:r>
        <w:r w:rsidRPr="00B37D50">
          <w:rPr>
            <w:rFonts w:ascii="方正小标宋简体" w:eastAsia="方正小标宋简体" w:hint="eastAsia"/>
            <w:bCs/>
            <w:sz w:val="36"/>
            <w:szCs w:val="36"/>
            <w:rPrChange w:id="9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表</w:t>
        </w:r>
      </w:ins>
    </w:p>
    <w:p w:rsidR="002F619F" w:rsidRDefault="002F619F" w:rsidP="002F619F">
      <w:pPr>
        <w:ind w:firstLineChars="300" w:firstLine="723"/>
        <w:rPr>
          <w:ins w:id="10" w:author="微软用户" w:date="2016-10-18T16:51:00Z"/>
          <w:sz w:val="24"/>
        </w:rPr>
      </w:pPr>
      <w:ins w:id="11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PrChange w:id="12" w:author="微软用户" w:date="2016-10-19T11:08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3">
          <w:tblGrid>
            <w:gridCol w:w="1233"/>
            <w:gridCol w:w="1266"/>
            <w:gridCol w:w="419"/>
            <w:gridCol w:w="419"/>
            <w:gridCol w:w="1399"/>
            <w:gridCol w:w="1012"/>
            <w:gridCol w:w="1310"/>
            <w:gridCol w:w="1464"/>
          </w:tblGrid>
        </w:tblGridChange>
      </w:tblGrid>
      <w:tr w:rsidR="002F619F" w:rsidTr="00D95E45">
        <w:trPr>
          <w:trHeight w:val="616"/>
          <w:ins w:id="14" w:author="微软用户" w:date="2016-10-18T16:51:00Z"/>
          <w:trPrChange w:id="15" w:author="微软用户" w:date="2016-10-19T11:08:00Z">
            <w:trPr>
              <w:trHeight w:val="616"/>
            </w:trPr>
          </w:trPrChange>
        </w:trPr>
        <w:tc>
          <w:tcPr>
            <w:tcW w:w="1551" w:type="dxa"/>
            <w:vAlign w:val="center"/>
            <w:tcPrChange w:id="16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17" w:author="微软用户" w:date="2016-10-18T16:51:00Z"/>
                <w:b/>
                <w:sz w:val="24"/>
              </w:rPr>
            </w:pPr>
            <w:ins w:id="18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  <w:tcPrChange w:id="19" w:author="微软用户" w:date="2016-10-19T11:08:00Z">
              <w:tcPr>
                <w:tcW w:w="3821" w:type="dxa"/>
                <w:gridSpan w:val="4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20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12" w:type="dxa"/>
            <w:vAlign w:val="center"/>
            <w:tcPrChange w:id="21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22" w:author="微软用户" w:date="2016-10-18T16:51:00Z"/>
                <w:b/>
                <w:sz w:val="24"/>
              </w:rPr>
            </w:pPr>
            <w:ins w:id="23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  <w:tcPrChange w:id="24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25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2F619F" w:rsidTr="00D95E45">
        <w:trPr>
          <w:trHeight w:val="610"/>
          <w:ins w:id="26" w:author="微软用户" w:date="2016-10-18T16:51:00Z"/>
          <w:trPrChange w:id="27" w:author="微软用户" w:date="2016-10-19T11:08:00Z">
            <w:trPr>
              <w:trHeight w:val="610"/>
            </w:trPr>
          </w:trPrChange>
        </w:trPr>
        <w:tc>
          <w:tcPr>
            <w:tcW w:w="1551" w:type="dxa"/>
            <w:vAlign w:val="center"/>
            <w:tcPrChange w:id="28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29" w:author="微软用户" w:date="2016-10-18T16:51:00Z"/>
                <w:b/>
                <w:sz w:val="24"/>
              </w:rPr>
            </w:pPr>
            <w:ins w:id="30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  <w:tcPrChange w:id="31" w:author="微软用户" w:date="2016-10-19T11:08:00Z">
              <w:tcPr>
                <w:tcW w:w="1394" w:type="dxa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32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何镓钧</w:t>
            </w:r>
          </w:p>
        </w:tc>
        <w:tc>
          <w:tcPr>
            <w:tcW w:w="838" w:type="dxa"/>
            <w:gridSpan w:val="2"/>
            <w:vAlign w:val="center"/>
            <w:tcPrChange w:id="33" w:author="微软用户" w:date="2016-10-19T11:08:00Z">
              <w:tcPr>
                <w:tcW w:w="884" w:type="dxa"/>
                <w:gridSpan w:val="2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34" w:author="微软用户" w:date="2016-10-18T16:51:00Z"/>
                <w:b/>
                <w:sz w:val="24"/>
              </w:rPr>
            </w:pPr>
            <w:ins w:id="35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  <w:tcPrChange w:id="36" w:author="微软用户" w:date="2016-10-19T11:08:00Z">
              <w:tcPr>
                <w:tcW w:w="1543" w:type="dxa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3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13130120111</w:t>
            </w:r>
          </w:p>
        </w:tc>
        <w:tc>
          <w:tcPr>
            <w:tcW w:w="1012" w:type="dxa"/>
            <w:vAlign w:val="center"/>
            <w:tcPrChange w:id="38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39" w:author="微软用户" w:date="2016-10-18T16:51:00Z"/>
                <w:b/>
                <w:sz w:val="24"/>
              </w:rPr>
            </w:pPr>
            <w:ins w:id="40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  <w:tcPrChange w:id="41" w:author="微软用户" w:date="2016-10-19T11:08:00Z">
              <w:tcPr>
                <w:tcW w:w="3059" w:type="dxa"/>
                <w:gridSpan w:val="2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42" w:author="微软用户" w:date="2016-10-18T16:51:00Z"/>
                <w:sz w:val="24"/>
              </w:rPr>
            </w:pPr>
          </w:p>
        </w:tc>
      </w:tr>
      <w:tr w:rsidR="002F619F" w:rsidTr="00D95E45">
        <w:trPr>
          <w:cantSplit/>
          <w:trHeight w:val="618"/>
          <w:ins w:id="43" w:author="微软用户" w:date="2016-10-18T16:51:00Z"/>
          <w:trPrChange w:id="44" w:author="微软用户" w:date="2016-10-19T11:08:00Z">
            <w:trPr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45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46" w:author="微软用户" w:date="2016-10-18T16:51:00Z"/>
                <w:b/>
                <w:sz w:val="24"/>
              </w:rPr>
            </w:pPr>
            <w:ins w:id="47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48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49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香水网上直销系统的设计与实现</w:t>
            </w:r>
          </w:p>
        </w:tc>
      </w:tr>
      <w:tr w:rsidR="002F619F" w:rsidTr="00D95E45">
        <w:trPr>
          <w:trHeight w:val="613"/>
          <w:ins w:id="50" w:author="微软用户" w:date="2016-10-18T16:51:00Z"/>
          <w:trPrChange w:id="51" w:author="微软用户" w:date="2016-10-19T11:08:00Z">
            <w:trPr>
              <w:trHeight w:val="613"/>
            </w:trPr>
          </w:trPrChange>
        </w:trPr>
        <w:tc>
          <w:tcPr>
            <w:tcW w:w="1551" w:type="dxa"/>
            <w:vAlign w:val="center"/>
            <w:tcPrChange w:id="52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53" w:author="微软用户" w:date="2016-10-18T16:51:00Z"/>
                <w:b/>
                <w:sz w:val="24"/>
              </w:rPr>
            </w:pPr>
            <w:ins w:id="54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  <w:tcPrChange w:id="55" w:author="微软用户" w:date="2016-10-19T11:08:00Z">
              <w:tcPr>
                <w:tcW w:w="1836" w:type="dxa"/>
                <w:gridSpan w:val="2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56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郑展鹏</w:t>
            </w:r>
          </w:p>
        </w:tc>
        <w:tc>
          <w:tcPr>
            <w:tcW w:w="1818" w:type="dxa"/>
            <w:gridSpan w:val="2"/>
            <w:vAlign w:val="center"/>
            <w:tcPrChange w:id="57" w:author="微软用户" w:date="2016-10-19T11:08:00Z">
              <w:tcPr>
                <w:tcW w:w="1985" w:type="dxa"/>
                <w:gridSpan w:val="2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58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  <w:tcPrChange w:id="59" w:author="微软用户" w:date="2016-10-19T11:08:00Z">
              <w:tcPr>
                <w:tcW w:w="1080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60" w:author="微软用户" w:date="2016-10-18T16:51:00Z"/>
                <w:b/>
                <w:sz w:val="24"/>
              </w:rPr>
            </w:pPr>
            <w:ins w:id="61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  <w:tcPrChange w:id="62" w:author="微软用户" w:date="2016-10-19T11:08:00Z">
              <w:tcPr>
                <w:tcW w:w="1443" w:type="dxa"/>
                <w:vAlign w:val="center"/>
              </w:tcPr>
            </w:tcPrChange>
          </w:tcPr>
          <w:p w:rsidR="002F619F" w:rsidRPr="00AC2B85" w:rsidRDefault="00D969A3" w:rsidP="00D95E45">
            <w:pPr>
              <w:jc w:val="center"/>
              <w:rPr>
                <w:ins w:id="63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高工</w:t>
            </w:r>
          </w:p>
        </w:tc>
        <w:tc>
          <w:tcPr>
            <w:tcW w:w="2122" w:type="dxa"/>
            <w:vAlign w:val="center"/>
            <w:tcPrChange w:id="64" w:author="微软用户" w:date="2016-10-19T11:08:00Z">
              <w:tcPr>
                <w:tcW w:w="1616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65" w:author="微软用户" w:date="2016-10-18T16:51:00Z"/>
                <w:sz w:val="24"/>
              </w:rPr>
            </w:pPr>
          </w:p>
        </w:tc>
      </w:tr>
      <w:tr w:rsidR="002F619F" w:rsidTr="00D95E45">
        <w:trPr>
          <w:cantSplit/>
          <w:trHeight w:val="7503"/>
          <w:ins w:id="66" w:author="微软用户" w:date="2016-10-18T16:51:00Z"/>
          <w:trPrChange w:id="67" w:author="微软用户" w:date="2016-10-19T11:08:00Z">
            <w:trPr>
              <w:cantSplit/>
              <w:trHeight w:val="10101"/>
            </w:trPr>
          </w:trPrChange>
        </w:trPr>
        <w:tc>
          <w:tcPr>
            <w:tcW w:w="1551" w:type="dxa"/>
            <w:vAlign w:val="center"/>
            <w:tcPrChange w:id="68" w:author="微软用户" w:date="2016-10-19T11:08:00Z">
              <w:tcPr>
                <w:tcW w:w="1327" w:type="dxa"/>
                <w:vAlign w:val="center"/>
              </w:tcPr>
            </w:tcPrChange>
          </w:tcPr>
          <w:p w:rsidR="002F619F" w:rsidRPr="00AC2B85" w:rsidRDefault="002F619F" w:rsidP="00D95E45">
            <w:pPr>
              <w:jc w:val="center"/>
              <w:rPr>
                <w:ins w:id="69" w:author="微软用户" w:date="2016-10-18T16:51:00Z"/>
                <w:sz w:val="24"/>
              </w:rPr>
            </w:pPr>
            <w:ins w:id="70" w:author="微软用户" w:date="2016-10-18T16:51:00Z">
              <w:r w:rsidRPr="00AC2B85">
                <w:rPr>
                  <w:rFonts w:hint="eastAsia"/>
                  <w:sz w:val="24"/>
                </w:rPr>
                <w:t>指导教师评语及对成绩的评定意见</w:t>
              </w:r>
            </w:ins>
          </w:p>
        </w:tc>
        <w:tc>
          <w:tcPr>
            <w:tcW w:w="7947" w:type="dxa"/>
            <w:gridSpan w:val="7"/>
            <w:tcPrChange w:id="71" w:author="微软用户" w:date="2016-10-19T11:08:00Z">
              <w:tcPr>
                <w:tcW w:w="7960" w:type="dxa"/>
                <w:gridSpan w:val="7"/>
              </w:tcPr>
            </w:tcPrChange>
          </w:tcPr>
          <w:p w:rsidR="002F619F" w:rsidRPr="00AC2B85" w:rsidRDefault="002F619F" w:rsidP="00D95E45">
            <w:pPr>
              <w:spacing w:line="360" w:lineRule="auto"/>
              <w:jc w:val="center"/>
              <w:rPr>
                <w:ins w:id="72" w:author="微软用户" w:date="2016-10-18T16:51:00Z"/>
                <w:sz w:val="24"/>
              </w:rPr>
            </w:pPr>
          </w:p>
          <w:p w:rsidR="002F619F" w:rsidRDefault="002F619F" w:rsidP="00D95E45">
            <w:pPr>
              <w:spacing w:line="360" w:lineRule="auto"/>
              <w:ind w:firstLine="480"/>
              <w:jc w:val="center"/>
              <w:rPr>
                <w:sz w:val="24"/>
              </w:rPr>
            </w:pPr>
            <w:ins w:id="73" w:author="微软用户" w:date="2016-10-18T16:51:00Z">
              <w:r w:rsidRPr="00B263BD">
                <w:rPr>
                  <w:rFonts w:hint="eastAsia"/>
                  <w:sz w:val="24"/>
                </w:rPr>
                <w:t>(</w:t>
              </w:r>
              <w:r w:rsidRPr="00B263BD">
                <w:rPr>
                  <w:rFonts w:hint="eastAsia"/>
                  <w:sz w:val="24"/>
                </w:rPr>
                <w:t>指导教师可从以下几方面对毕业设计（论文）进行评审：</w:t>
              </w:r>
              <w:r w:rsidRPr="00B263BD">
                <w:rPr>
                  <w:rFonts w:hint="eastAsia"/>
                  <w:sz w:val="24"/>
                </w:rPr>
                <w:t>1.</w:t>
              </w:r>
              <w:r w:rsidRPr="00B263BD">
                <w:rPr>
                  <w:rFonts w:hint="eastAsia"/>
                  <w:sz w:val="24"/>
                </w:rPr>
                <w:t>独立查阅文献及调查论证的能力；</w:t>
              </w:r>
              <w:r w:rsidRPr="00B263BD">
                <w:rPr>
                  <w:rFonts w:hint="eastAsia"/>
                  <w:sz w:val="24"/>
                </w:rPr>
                <w:t>2.</w:t>
              </w:r>
              <w:r w:rsidRPr="00B263BD">
                <w:rPr>
                  <w:rFonts w:hint="eastAsia"/>
                  <w:sz w:val="24"/>
                </w:rPr>
                <w:t>方案设计与实验技能；</w:t>
              </w:r>
              <w:r w:rsidRPr="00B263BD">
                <w:rPr>
                  <w:rFonts w:hint="eastAsia"/>
                  <w:sz w:val="24"/>
                </w:rPr>
                <w:t>3.</w:t>
              </w:r>
              <w:r w:rsidRPr="00B263BD">
                <w:rPr>
                  <w:rFonts w:hint="eastAsia"/>
                  <w:sz w:val="24"/>
                </w:rPr>
                <w:t>分析与解决问题的能力</w:t>
              </w:r>
            </w:ins>
            <w:r>
              <w:rPr>
                <w:rFonts w:hint="eastAsia"/>
                <w:sz w:val="24"/>
              </w:rPr>
              <w:t>；</w:t>
            </w:r>
          </w:p>
          <w:p w:rsidR="002F619F" w:rsidRPr="00B263BD" w:rsidRDefault="002F619F" w:rsidP="00D95E45">
            <w:pPr>
              <w:spacing w:line="360" w:lineRule="auto"/>
              <w:rPr>
                <w:ins w:id="74" w:author="微软用户" w:date="2016-10-18T16:51:00Z"/>
                <w:sz w:val="24"/>
              </w:rPr>
            </w:pPr>
            <w:ins w:id="75" w:author="微软用户" w:date="2016-10-18T16:51:00Z">
              <w:r w:rsidRPr="00B263BD">
                <w:rPr>
                  <w:rFonts w:hint="eastAsia"/>
                  <w:sz w:val="24"/>
                </w:rPr>
                <w:t>4.</w:t>
              </w:r>
              <w:r w:rsidRPr="00B263BD">
                <w:rPr>
                  <w:rFonts w:hint="eastAsia"/>
                  <w:sz w:val="24"/>
                </w:rPr>
                <w:t>工作量、工作态度；</w:t>
              </w:r>
              <w:r w:rsidRPr="00B263BD">
                <w:rPr>
                  <w:rFonts w:hint="eastAsia"/>
                  <w:sz w:val="24"/>
                </w:rPr>
                <w:t>5</w:t>
              </w:r>
              <w:r w:rsidRPr="00B263BD">
                <w:rPr>
                  <w:rFonts w:hint="eastAsia"/>
                  <w:sz w:val="24"/>
                </w:rPr>
                <w:t>论文质量；</w:t>
              </w:r>
              <w:r w:rsidRPr="00B263BD">
                <w:rPr>
                  <w:rFonts w:hint="eastAsia"/>
                  <w:sz w:val="24"/>
                </w:rPr>
                <w:t>6.</w:t>
              </w:r>
              <w:r w:rsidRPr="00B263BD">
                <w:rPr>
                  <w:rFonts w:hint="eastAsia"/>
                  <w:sz w:val="24"/>
                </w:rPr>
                <w:t>创新能力。</w:t>
              </w:r>
              <w:r w:rsidRPr="00B263BD">
                <w:rPr>
                  <w:rFonts w:hint="eastAsia"/>
                  <w:sz w:val="24"/>
                </w:rPr>
                <w:t>)</w:t>
              </w:r>
            </w:ins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  <w:bookmarkStart w:id="76" w:name="_GoBack"/>
            <w:bookmarkEnd w:id="76"/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116282" w:rsidRDefault="002F619F" w:rsidP="00116282">
            <w:pPr>
              <w:ind w:firstLine="2880"/>
              <w:rPr>
                <w:sz w:val="24"/>
              </w:rPr>
              <w:pPrChange w:id="77" w:author="微软用户" w:date="2016-10-18T17:06:00Z">
                <w:pPr>
                  <w:ind w:firstLineChars="1200" w:firstLine="2880"/>
                </w:pPr>
              </w:pPrChange>
            </w:pPr>
            <w:ins w:id="78" w:author="微软用户" w:date="2016-10-18T16:51:00Z">
              <w:r w:rsidRPr="00AC2B85">
                <w:rPr>
                  <w:rFonts w:hint="eastAsia"/>
                  <w:sz w:val="24"/>
                </w:rPr>
                <w:t>签名</w:t>
              </w:r>
              <w:r w:rsidRPr="00AC2B85">
                <w:rPr>
                  <w:rFonts w:hint="eastAsia"/>
                  <w:sz w:val="24"/>
                </w:rPr>
                <w:t xml:space="preserve">  </w:t>
              </w:r>
              <w:r w:rsidRPr="00AC2B85">
                <w:rPr>
                  <w:rFonts w:hint="eastAsia"/>
                  <w:sz w:val="24"/>
                  <w:u w:val="single"/>
                </w:rPr>
                <w:t xml:space="preserve">              </w:t>
              </w:r>
              <w:r w:rsidRPr="00AC2B85">
                <w:rPr>
                  <w:rFonts w:hint="eastAsia"/>
                  <w:sz w:val="24"/>
                </w:rPr>
                <w:t xml:space="preserve">   </w:t>
              </w:r>
            </w:ins>
            <w:r w:rsidR="008054B0">
              <w:rPr>
                <w:rFonts w:hint="eastAsia"/>
                <w:sz w:val="24"/>
              </w:rPr>
              <w:t>2017</w:t>
            </w:r>
            <w:ins w:id="79" w:author="微软用户" w:date="2016-10-18T16:51:00Z">
              <w:r w:rsidRPr="00AC2B85">
                <w:rPr>
                  <w:rFonts w:hint="eastAsia"/>
                  <w:sz w:val="24"/>
                </w:rPr>
                <w:t>年</w:t>
              </w:r>
            </w:ins>
            <w:r w:rsidR="00C27206">
              <w:rPr>
                <w:rFonts w:hint="eastAsia"/>
                <w:sz w:val="24"/>
              </w:rPr>
              <w:t>5</w:t>
            </w:r>
            <w:ins w:id="80" w:author="微软用户" w:date="2016-10-18T16:51:00Z">
              <w:r w:rsidRPr="00AC2B85">
                <w:rPr>
                  <w:rFonts w:hint="eastAsia"/>
                  <w:sz w:val="24"/>
                </w:rPr>
                <w:t>月</w:t>
              </w:r>
              <w:r w:rsidRPr="00AC2B85">
                <w:rPr>
                  <w:rFonts w:hint="eastAsia"/>
                  <w:sz w:val="24"/>
                </w:rPr>
                <w:t xml:space="preserve"> </w:t>
              </w:r>
            </w:ins>
            <w:r w:rsidR="00C27206">
              <w:rPr>
                <w:rFonts w:hint="eastAsia"/>
                <w:sz w:val="24"/>
              </w:rPr>
              <w:t>30</w:t>
            </w:r>
            <w:ins w:id="81" w:author="微软用户" w:date="2016-10-18T16:51:00Z">
              <w:r w:rsidRPr="00AC2B85">
                <w:rPr>
                  <w:rFonts w:hint="eastAsia"/>
                  <w:sz w:val="24"/>
                </w:rPr>
                <w:t>日</w:t>
              </w:r>
            </w:ins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Default="002F619F" w:rsidP="00D95E45">
            <w:pPr>
              <w:ind w:firstLine="2880"/>
              <w:rPr>
                <w:sz w:val="24"/>
              </w:rPr>
            </w:pPr>
          </w:p>
          <w:p w:rsidR="002F619F" w:rsidRPr="00AC2B85" w:rsidRDefault="002F619F" w:rsidP="00D95E45">
            <w:pPr>
              <w:ind w:firstLine="2880"/>
              <w:rPr>
                <w:ins w:id="82" w:author="微软用户" w:date="2016-10-18T16:51:00Z"/>
                <w:sz w:val="24"/>
              </w:rPr>
            </w:pPr>
          </w:p>
        </w:tc>
      </w:tr>
    </w:tbl>
    <w:p w:rsidR="004629F2" w:rsidRDefault="004629F2" w:rsidP="002F619F">
      <w:pPr>
        <w:rPr>
          <w:szCs w:val="21"/>
        </w:rPr>
      </w:pPr>
    </w:p>
    <w:p w:rsidR="004629F2" w:rsidRDefault="004629F2" w:rsidP="002F619F">
      <w:pPr>
        <w:rPr>
          <w:szCs w:val="21"/>
        </w:rPr>
      </w:pPr>
    </w:p>
    <w:p w:rsidR="002F619F" w:rsidRDefault="002F619F" w:rsidP="002F619F">
      <w:pPr>
        <w:rPr>
          <w:ins w:id="83" w:author="微软用户" w:date="2016-10-18T16:52:00Z"/>
          <w:szCs w:val="21"/>
        </w:rPr>
      </w:pPr>
      <w:ins w:id="84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  <w:r w:rsidR="004629F2">
        <w:rPr>
          <w:szCs w:val="21"/>
        </w:rPr>
        <w:t xml:space="preserve"> </w:t>
      </w:r>
    </w:p>
    <w:p w:rsidR="002F619F" w:rsidRPr="00686FCA" w:rsidRDefault="002F619F" w:rsidP="002F619F">
      <w:pPr>
        <w:rPr>
          <w:ins w:id="85" w:author="微软用户" w:date="2016-10-18T16:52:00Z"/>
          <w:szCs w:val="21"/>
        </w:rPr>
      </w:pPr>
    </w:p>
    <w:p w:rsidR="00C412AF" w:rsidRDefault="00C412AF"/>
    <w:p w:rsidR="00C412AF" w:rsidRDefault="00C412AF"/>
    <w:p w:rsidR="00C412AF" w:rsidRPr="00C412AF" w:rsidRDefault="00C412AF"/>
    <w:sectPr w:rsidR="00C412AF" w:rsidRPr="00C412AF" w:rsidSect="000A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EA" w:rsidRDefault="009C56EA" w:rsidP="002F619F">
      <w:r>
        <w:separator/>
      </w:r>
    </w:p>
  </w:endnote>
  <w:endnote w:type="continuationSeparator" w:id="0">
    <w:p w:rsidR="009C56EA" w:rsidRDefault="009C56EA" w:rsidP="002F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EA" w:rsidRDefault="009C56EA" w:rsidP="002F619F">
      <w:r>
        <w:separator/>
      </w:r>
    </w:p>
  </w:footnote>
  <w:footnote w:type="continuationSeparator" w:id="0">
    <w:p w:rsidR="009C56EA" w:rsidRDefault="009C56EA" w:rsidP="002F6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121DB"/>
    <w:rsid w:val="00066111"/>
    <w:rsid w:val="000A1746"/>
    <w:rsid w:val="00116282"/>
    <w:rsid w:val="002F619F"/>
    <w:rsid w:val="00347133"/>
    <w:rsid w:val="003E57AD"/>
    <w:rsid w:val="004629F2"/>
    <w:rsid w:val="004C43BC"/>
    <w:rsid w:val="00644CC8"/>
    <w:rsid w:val="007D12AD"/>
    <w:rsid w:val="008054B0"/>
    <w:rsid w:val="008860E5"/>
    <w:rsid w:val="008B63BD"/>
    <w:rsid w:val="00963FA4"/>
    <w:rsid w:val="009C2638"/>
    <w:rsid w:val="009C56EA"/>
    <w:rsid w:val="00A353EE"/>
    <w:rsid w:val="00AC53C1"/>
    <w:rsid w:val="00B37D50"/>
    <w:rsid w:val="00BB44C9"/>
    <w:rsid w:val="00C27206"/>
    <w:rsid w:val="00C412AF"/>
    <w:rsid w:val="00C6370E"/>
    <w:rsid w:val="00D6421F"/>
    <w:rsid w:val="00D766C5"/>
    <w:rsid w:val="00D969A3"/>
    <w:rsid w:val="00DB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44B89"/>
  <w15:docId w15:val="{D93A084A-20D8-4C69-B299-A761A0CB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F6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F619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F6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F61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66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76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hjj</cp:lastModifiedBy>
  <cp:revision>16</cp:revision>
  <cp:lastPrinted>2017-05-23T11:12:00Z</cp:lastPrinted>
  <dcterms:created xsi:type="dcterms:W3CDTF">2016-12-13T09:18:00Z</dcterms:created>
  <dcterms:modified xsi:type="dcterms:W3CDTF">2017-05-27T09:39:00Z</dcterms:modified>
</cp:coreProperties>
</file>